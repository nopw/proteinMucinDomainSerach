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3966006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8522"/>
          </w:tblGrid>
          <w:tr w:rsidR="002527C2">
            <w:trPr>
              <w:trHeight w:val="2880"/>
              <w:jc w:val="center"/>
            </w:trPr>
            <w:tc>
              <w:tcPr>
                <w:tcW w:w="5000" w:type="pct"/>
              </w:tcPr>
              <w:p w:rsidR="002527C2" w:rsidRDefault="002527C2" w:rsidP="002527C2">
                <w:pPr>
                  <w:pStyle w:val="a3"/>
                  <w:rPr>
                    <w:rFonts w:asciiTheme="majorHAnsi" w:eastAsiaTheme="majorEastAsia" w:hAnsiTheme="majorHAnsi" w:cstheme="majorBidi"/>
                    <w:caps/>
                  </w:rPr>
                </w:pPr>
              </w:p>
            </w:tc>
          </w:tr>
          <w:tr w:rsidR="002527C2">
            <w:trPr>
              <w:trHeight w:val="1440"/>
              <w:jc w:val="center"/>
            </w:trPr>
            <w:sdt>
              <w:sdtPr>
                <w:rPr>
                  <w:sz w:val="84"/>
                  <w:szCs w:val="84"/>
                </w:rPr>
                <w:alias w:val="标题"/>
                <w:id w:val="15524250"/>
                <w:placeholder>
                  <w:docPart w:val="EDBBE09BAE2340CBBB8C9D11BFA673D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527C2" w:rsidRPr="002527C2" w:rsidRDefault="002527C2">
                    <w:pPr>
                      <w:pStyle w:val="a3"/>
                      <w:jc w:val="center"/>
                      <w:rPr>
                        <w:rFonts w:asciiTheme="majorHAnsi" w:eastAsiaTheme="majorEastAsia" w:hAnsiTheme="majorHAnsi" w:cstheme="majorBidi"/>
                        <w:sz w:val="84"/>
                        <w:szCs w:val="84"/>
                      </w:rPr>
                    </w:pPr>
                    <w:r w:rsidRPr="002527C2">
                      <w:rPr>
                        <w:rFonts w:hint="eastAsia"/>
                        <w:sz w:val="84"/>
                        <w:szCs w:val="84"/>
                      </w:rPr>
                      <w:t>蛋白质序列筛选程序说明</w:t>
                    </w:r>
                  </w:p>
                </w:tc>
              </w:sdtContent>
            </w:sdt>
          </w:tr>
          <w:tr w:rsidR="002527C2">
            <w:trPr>
              <w:trHeight w:val="720"/>
              <w:jc w:val="center"/>
            </w:trPr>
            <w:tc>
              <w:tcPr>
                <w:tcW w:w="5000" w:type="pct"/>
                <w:tcBorders>
                  <w:top w:val="single" w:sz="4" w:space="0" w:color="4F81BD" w:themeColor="accent1"/>
                </w:tcBorders>
                <w:vAlign w:val="center"/>
              </w:tcPr>
              <w:p w:rsidR="002527C2" w:rsidRDefault="002527C2" w:rsidP="002527C2">
                <w:pPr>
                  <w:pStyle w:val="a3"/>
                  <w:jc w:val="center"/>
                  <w:rPr>
                    <w:rFonts w:asciiTheme="majorHAnsi" w:eastAsiaTheme="majorEastAsia" w:hAnsiTheme="majorHAnsi" w:cstheme="majorBidi"/>
                    <w:sz w:val="44"/>
                    <w:szCs w:val="44"/>
                  </w:rPr>
                </w:pPr>
              </w:p>
            </w:tc>
          </w:tr>
          <w:tr w:rsidR="002527C2">
            <w:trPr>
              <w:trHeight w:val="360"/>
              <w:jc w:val="center"/>
            </w:trPr>
            <w:tc>
              <w:tcPr>
                <w:tcW w:w="5000" w:type="pct"/>
                <w:vAlign w:val="center"/>
              </w:tcPr>
              <w:p w:rsidR="002527C2" w:rsidRDefault="002527C2">
                <w:pPr>
                  <w:pStyle w:val="a3"/>
                  <w:jc w:val="center"/>
                </w:pPr>
              </w:p>
            </w:tc>
          </w:tr>
          <w:tr w:rsidR="002527C2">
            <w:trPr>
              <w:trHeight w:val="360"/>
              <w:jc w:val="center"/>
            </w:trPr>
            <w:sdt>
              <w:sdtPr>
                <w:rPr>
                  <w:b/>
                  <w:bCs/>
                </w:rPr>
                <w:alias w:val="作者"/>
                <w:id w:val="15524260"/>
                <w:placeholder>
                  <w:docPart w:val="9B6AF747EFA54AE4B0344E71C1662D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527C2" w:rsidRDefault="00B85C06">
                    <w:pPr>
                      <w:pStyle w:val="a3"/>
                      <w:jc w:val="center"/>
                      <w:rPr>
                        <w:b/>
                        <w:bCs/>
                      </w:rPr>
                    </w:pPr>
                    <w:r>
                      <w:rPr>
                        <w:rFonts w:hint="eastAsia"/>
                        <w:b/>
                        <w:bCs/>
                      </w:rPr>
                      <w:t>李启明</w:t>
                    </w:r>
                  </w:p>
                </w:tc>
              </w:sdtContent>
            </w:sdt>
          </w:tr>
          <w:tr w:rsidR="002527C2">
            <w:trPr>
              <w:trHeight w:val="360"/>
              <w:jc w:val="center"/>
            </w:trPr>
            <w:sdt>
              <w:sdtPr>
                <w:rPr>
                  <w:b/>
                  <w:bCs/>
                </w:rPr>
                <w:alias w:val="日期"/>
                <w:id w:val="516659546"/>
                <w:placeholder>
                  <w:docPart w:val="042F5BBE3020409896D5707F49DE9A80"/>
                </w:placeholder>
                <w:dataBinding w:prefixMappings="xmlns:ns0='http://schemas.microsoft.com/office/2006/coverPageProps'" w:xpath="/ns0:CoverPageProperties[1]/ns0:PublishDate[1]" w:storeItemID="{55AF091B-3C7A-41E3-B477-F2FDAA23CFDA}"/>
                <w:date w:fullDate="2019-05-18T00:00:00Z">
                  <w:dateFormat w:val="yyyy-MM-dd"/>
                  <w:lid w:val="zh-CN"/>
                  <w:storeMappedDataAs w:val="dateTime"/>
                  <w:calendar w:val="gregorian"/>
                </w:date>
              </w:sdtPr>
              <w:sdtContent>
                <w:tc>
                  <w:tcPr>
                    <w:tcW w:w="5000" w:type="pct"/>
                    <w:vAlign w:val="center"/>
                  </w:tcPr>
                  <w:p w:rsidR="002527C2" w:rsidRDefault="002527C2">
                    <w:pPr>
                      <w:pStyle w:val="a3"/>
                      <w:jc w:val="center"/>
                      <w:rPr>
                        <w:b/>
                        <w:bCs/>
                      </w:rPr>
                    </w:pPr>
                    <w:r>
                      <w:rPr>
                        <w:rFonts w:hint="eastAsia"/>
                        <w:b/>
                        <w:bCs/>
                      </w:rPr>
                      <w:t>2019-05-18</w:t>
                    </w:r>
                  </w:p>
                </w:tc>
              </w:sdtContent>
            </w:sdt>
          </w:tr>
        </w:tbl>
        <w:p w:rsidR="002527C2" w:rsidRDefault="002527C2"/>
        <w:p w:rsidR="002527C2" w:rsidRDefault="002527C2"/>
        <w:tbl>
          <w:tblPr>
            <w:tblpPr w:leftFromText="187" w:rightFromText="187" w:horzAnchor="margin" w:tblpXSpec="center" w:tblpYSpec="bottom"/>
            <w:tblW w:w="5000" w:type="pct"/>
            <w:tblLook w:val="04A0"/>
          </w:tblPr>
          <w:tblGrid>
            <w:gridCol w:w="8522"/>
          </w:tblGrid>
          <w:tr w:rsidR="002527C2">
            <w:sdt>
              <w:sdt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2527C2" w:rsidRDefault="002527C2" w:rsidP="002527C2">
                    <w:pPr>
                      <w:pStyle w:val="a3"/>
                    </w:pPr>
                    <w:r>
                      <w:t>本文档编写目的为说明本程序的运行环境和设计思路及使用方法</w:t>
                    </w:r>
                  </w:p>
                </w:tc>
              </w:sdtContent>
            </w:sdt>
          </w:tr>
        </w:tbl>
        <w:p w:rsidR="002527C2" w:rsidRDefault="002527C2"/>
        <w:p w:rsidR="00FA47E9" w:rsidRDefault="002527C2" w:rsidP="002527C2">
          <w:r>
            <w:br w:type="page"/>
          </w:r>
        </w:p>
      </w:sdtContent>
    </w:sdt>
    <w:p w:rsidR="002527C2" w:rsidRDefault="00FA47E9" w:rsidP="002527C2">
      <w:r>
        <w:lastRenderedPageBreak/>
        <w:t>编程语言：</w:t>
      </w:r>
      <w:r>
        <w:t>Python</w:t>
      </w:r>
    </w:p>
    <w:p w:rsidR="00FA47E9" w:rsidRDefault="00FA47E9" w:rsidP="002527C2">
      <w:r>
        <w:rPr>
          <w:rFonts w:hint="eastAsia"/>
        </w:rPr>
        <w:t>运行环境：</w:t>
      </w:r>
      <w:r>
        <w:rPr>
          <w:rFonts w:hint="eastAsia"/>
        </w:rPr>
        <w:t>Python3</w:t>
      </w:r>
      <w:r>
        <w:rPr>
          <w:rFonts w:hint="eastAsia"/>
        </w:rPr>
        <w:t>以上</w:t>
      </w:r>
    </w:p>
    <w:p w:rsidR="00FA47E9" w:rsidRDefault="00FA47E9" w:rsidP="002527C2">
      <w:r>
        <w:rPr>
          <w:rFonts w:hint="eastAsia"/>
        </w:rPr>
        <w:t>依赖库：</w:t>
      </w:r>
      <w:r>
        <w:rPr>
          <w:rFonts w:hint="eastAsia"/>
        </w:rPr>
        <w:t xml:space="preserve">  Biopy</w:t>
      </w:r>
    </w:p>
    <w:p w:rsidR="002527C2" w:rsidRDefault="002527C2" w:rsidP="002527C2">
      <w:pPr>
        <w:pStyle w:val="a5"/>
        <w:numPr>
          <w:ilvl w:val="0"/>
          <w:numId w:val="1"/>
        </w:numPr>
        <w:ind w:firstLineChars="0"/>
      </w:pPr>
      <w:r>
        <w:t>Part</w:t>
      </w:r>
      <w:r>
        <w:rPr>
          <w:rFonts w:hint="eastAsia"/>
        </w:rPr>
        <w:t xml:space="preserve"> A:</w:t>
      </w:r>
      <w:r>
        <w:rPr>
          <w:rFonts w:hint="eastAsia"/>
        </w:rPr>
        <w:t>初步筛选程序</w:t>
      </w:r>
    </w:p>
    <w:p w:rsidR="002527C2" w:rsidRDefault="002527C2" w:rsidP="002527C2">
      <w:r>
        <w:t>以下使用字母</w:t>
      </w:r>
      <w:r>
        <w:rPr>
          <w:rFonts w:hint="eastAsia"/>
        </w:rPr>
        <w:t xml:space="preserve"> P T S </w:t>
      </w:r>
      <w:r>
        <w:rPr>
          <w:rFonts w:hint="eastAsia"/>
        </w:rPr>
        <w:t>代表</w:t>
      </w:r>
      <w:r>
        <w:rPr>
          <w:rFonts w:hint="eastAsia"/>
        </w:rPr>
        <w:t xml:space="preserve"> </w:t>
      </w:r>
      <w:commentRangeStart w:id="0"/>
      <w:r>
        <w:rPr>
          <w:rFonts w:hint="eastAsia"/>
        </w:rPr>
        <w:t>氨基酸</w:t>
      </w:r>
      <w:r>
        <w:rPr>
          <w:rFonts w:hint="eastAsia"/>
        </w:rPr>
        <w:t xml:space="preserve"> </w:t>
      </w:r>
      <w:r>
        <w:rPr>
          <w:rFonts w:hint="eastAsia"/>
        </w:rPr>
        <w:t>氨基酸</w:t>
      </w:r>
      <w:r>
        <w:rPr>
          <w:rFonts w:hint="eastAsia"/>
        </w:rPr>
        <w:t xml:space="preserve"> </w:t>
      </w:r>
      <w:r>
        <w:rPr>
          <w:rFonts w:hint="eastAsia"/>
        </w:rPr>
        <w:t>氨基酸</w:t>
      </w:r>
      <w:commentRangeEnd w:id="0"/>
      <w:r w:rsidR="00E54E82">
        <w:rPr>
          <w:rStyle w:val="aa"/>
        </w:rPr>
        <w:commentReference w:id="0"/>
      </w:r>
    </w:p>
    <w:p w:rsidR="002527C2" w:rsidRDefault="002527C2" w:rsidP="002527C2">
      <w:r>
        <w:rPr>
          <w:rFonts w:hint="eastAsia"/>
        </w:rPr>
        <w:t>因（此处补充粘液素</w:t>
      </w:r>
      <w:r>
        <w:rPr>
          <w:rFonts w:hint="eastAsia"/>
        </w:rPr>
        <w:t>PTS</w:t>
      </w:r>
      <w:r>
        <w:rPr>
          <w:rFonts w:hint="eastAsia"/>
        </w:rPr>
        <w:t>含量高的原因），所以首先要从数据库中筛选出符合粘液素蛋白特征的序列。</w:t>
      </w:r>
    </w:p>
    <w:p w:rsidR="00FA47E9" w:rsidRDefault="00FA47E9" w:rsidP="002527C2">
      <w:r w:rsidRPr="00FA47E9">
        <w:rPr>
          <w:rStyle w:val="a6"/>
          <w:rFonts w:hint="eastAsia"/>
        </w:rPr>
        <w:t>处理逻辑：</w:t>
      </w:r>
      <w:r>
        <w:rPr>
          <w:rFonts w:hint="eastAsia"/>
        </w:rPr>
        <w:t>取得程序所在路径下所有</w:t>
      </w:r>
      <w:r>
        <w:rPr>
          <w:rFonts w:hint="eastAsia"/>
        </w:rPr>
        <w:t>fasta</w:t>
      </w:r>
      <w:r>
        <w:rPr>
          <w:rFonts w:hint="eastAsia"/>
        </w:rPr>
        <w:t>格式数据库，遍历每数据库中序列，如果序列中</w:t>
      </w:r>
      <w:r>
        <w:rPr>
          <w:rFonts w:hint="eastAsia"/>
        </w:rPr>
        <w:t>PTS</w:t>
      </w:r>
      <w:r>
        <w:rPr>
          <w:rFonts w:hint="eastAsia"/>
        </w:rPr>
        <w:t>含量满足设定条件，则此序列被加入待输出序列数据集中。并记录序列中</w:t>
      </w:r>
      <w:r>
        <w:rPr>
          <w:rFonts w:hint="eastAsia"/>
        </w:rPr>
        <w:t>PTS</w:t>
      </w:r>
      <w:r>
        <w:rPr>
          <w:rFonts w:hint="eastAsia"/>
        </w:rPr>
        <w:t>含量数据和序列总长度到分析数据集中。循环处理直到文件结尾。如果待输出序列数据集不为空则将待输出序列数据集以</w:t>
      </w:r>
      <w:r>
        <w:rPr>
          <w:rFonts w:hint="eastAsia"/>
        </w:rPr>
        <w:t>fasta</w:t>
      </w:r>
      <w:r>
        <w:rPr>
          <w:rFonts w:hint="eastAsia"/>
        </w:rPr>
        <w:t>格式保存，将分析数据集以</w:t>
      </w:r>
      <w:r>
        <w:rPr>
          <w:rFonts w:hint="eastAsia"/>
        </w:rPr>
        <w:t>json</w:t>
      </w:r>
      <w:r>
        <w:rPr>
          <w:rFonts w:hint="eastAsia"/>
        </w:rPr>
        <w:t>格式保存到文本文件。</w:t>
      </w:r>
    </w:p>
    <w:p w:rsidR="00FA47E9" w:rsidRDefault="00FA47E9" w:rsidP="002D02C6">
      <w:pPr>
        <w:rPr>
          <w:ins w:id="1" w:author="QM Lee" w:date="2019-05-18T13:39:00Z"/>
          <w:rFonts w:hint="eastAsia"/>
        </w:rPr>
      </w:pPr>
      <w:r w:rsidRPr="003372B9">
        <w:rPr>
          <w:rStyle w:val="a6"/>
        </w:rPr>
        <w:t>使用：</w:t>
      </w:r>
      <w:r>
        <w:t>将待筛选序列的</w:t>
      </w:r>
      <w:r>
        <w:t>fasta</w:t>
      </w:r>
      <w:r>
        <w:t>格式数据库拷贝到程序所在路径，执行本初步筛选程序。如果有符合条件的输出数据，该数据会以</w:t>
      </w:r>
      <w:r w:rsidR="003372B9">
        <w:rPr>
          <w:rFonts w:hint="eastAsia"/>
        </w:rPr>
        <w:t>[</w:t>
      </w:r>
      <w:r>
        <w:t>result+</w:t>
      </w:r>
      <w:r w:rsidR="003372B9">
        <w:t>原文件名</w:t>
      </w:r>
      <w:r w:rsidR="003372B9">
        <w:rPr>
          <w:rFonts w:hint="eastAsia"/>
        </w:rPr>
        <w:t>]</w:t>
      </w:r>
      <w:r w:rsidR="003372B9">
        <w:rPr>
          <w:rFonts w:hint="eastAsia"/>
        </w:rPr>
        <w:t>为文件名</w:t>
      </w:r>
      <w:r w:rsidR="003372B9">
        <w:t>保存在程序所在路径。分析结果保存在程序所在路径下名为</w:t>
      </w:r>
      <w:r w:rsidR="003372B9">
        <w:rPr>
          <w:rFonts w:hint="eastAsia"/>
        </w:rPr>
        <w:t>[</w:t>
      </w:r>
      <w:r w:rsidR="003372B9">
        <w:t>compare+</w:t>
      </w:r>
      <w:r w:rsidR="003372B9">
        <w:t>原文件名</w:t>
      </w:r>
      <w:r w:rsidR="003372B9">
        <w:rPr>
          <w:rFonts w:hint="eastAsia"/>
        </w:rPr>
        <w:t>.txt]</w:t>
      </w:r>
      <w:r w:rsidR="003372B9">
        <w:rPr>
          <w:rFonts w:hint="eastAsia"/>
        </w:rPr>
        <w:t>文件中。</w:t>
      </w:r>
    </w:p>
    <w:p w:rsidR="002D02C6" w:rsidRDefault="002D02C6" w:rsidP="002D02C6">
      <w:pPr>
        <w:rPr>
          <w:rFonts w:ascii="Verdana" w:eastAsia="宋体" w:hAnsi="Verdana" w:cs="宋体" w:hint="eastAsia"/>
          <w:color w:val="000000"/>
          <w:kern w:val="0"/>
          <w:szCs w:val="21"/>
        </w:rPr>
      </w:pPr>
      <w:r>
        <w:rPr>
          <w:rFonts w:ascii="Verdana" w:eastAsia="宋体" w:hAnsi="Verdana" w:cs="宋体" w:hint="eastAsia"/>
          <w:color w:val="000000"/>
          <w:kern w:val="0"/>
          <w:szCs w:val="21"/>
        </w:rPr>
        <w:t>筛选条件：</w:t>
      </w:r>
    </w:p>
    <w:p w:rsidR="002D02C6" w:rsidRDefault="0083421B" w:rsidP="002D02C6">
      <w:pPr>
        <w:rPr>
          <w:rFonts w:ascii="Verdana" w:eastAsia="宋体" w:hAnsi="Verdana" w:cs="宋体" w:hint="eastAsia"/>
          <w:color w:val="000000"/>
          <w:kern w:val="0"/>
          <w:szCs w:val="21"/>
        </w:rPr>
      </w:pPr>
      <m:oMath>
        <m:nary>
          <m:naryPr>
            <m:chr m:val="∑"/>
            <m:limLoc m:val="undOvr"/>
            <m:subHide m:val="on"/>
            <m:supHide m:val="on"/>
            <m:ctrlPr>
              <w:rPr>
                <w:rFonts w:ascii="Cambria Math" w:eastAsia="宋体" w:hAnsi="Cambria Math" w:cs="宋体"/>
                <w:color w:val="000000"/>
                <w:kern w:val="0"/>
                <w:szCs w:val="21"/>
              </w:rPr>
            </m:ctrlPr>
          </m:naryPr>
          <m:sub/>
          <m:sup/>
          <m:e>
            <m:r>
              <m:rPr>
                <m:sty m:val="p"/>
              </m:rPr>
              <w:rPr>
                <w:rFonts w:ascii="Cambria Math" w:eastAsia="宋体" w:hAnsi="Cambria Math" w:cs="宋体"/>
                <w:color w:val="000000"/>
                <w:kern w:val="0"/>
                <w:szCs w:val="21"/>
              </w:rPr>
              <m:t>S</m:t>
            </m:r>
          </m:e>
        </m:nary>
        <m:r>
          <m:rPr>
            <m:sty m:val="p"/>
          </m:rPr>
          <w:rPr>
            <w:rFonts w:ascii="Cambria Math" w:eastAsia="宋体" w:hAnsi="Cambria Math" w:cs="宋体"/>
            <w:color w:val="000000"/>
            <w:kern w:val="0"/>
            <w:szCs w:val="21"/>
          </w:rPr>
          <m:t>÷</m:t>
        </m:r>
        <m:nary>
          <m:naryPr>
            <m:chr m:val="∑"/>
            <m:limLoc m:val="undOvr"/>
            <m:subHide m:val="on"/>
            <m:supHide m:val="on"/>
            <m:ctrlPr>
              <w:rPr>
                <w:rFonts w:ascii="Cambria Math" w:eastAsia="宋体" w:hAnsi="Cambria Math" w:cs="宋体"/>
                <w:color w:val="000000"/>
                <w:kern w:val="0"/>
                <w:szCs w:val="21"/>
              </w:rPr>
            </m:ctrlPr>
          </m:naryPr>
          <m:sub/>
          <m:sup/>
          <m:e>
            <m:r>
              <m:rPr>
                <m:sty m:val="p"/>
              </m:rPr>
              <w:rPr>
                <w:rFonts w:ascii="Cambria Math" w:eastAsia="宋体" w:hAnsi="Cambria Math" w:cs="宋体"/>
                <w:color w:val="000000"/>
                <w:kern w:val="0"/>
                <w:szCs w:val="21"/>
              </w:rPr>
              <m:t>n</m:t>
            </m:r>
          </m:e>
        </m:nary>
      </m:oMath>
      <w:r>
        <w:rPr>
          <w:rFonts w:ascii="Verdana" w:eastAsia="宋体" w:hAnsi="Verdana" w:cs="宋体" w:hint="eastAsia"/>
          <w:color w:val="000000"/>
          <w:kern w:val="0"/>
          <w:szCs w:val="21"/>
        </w:rPr>
        <w:t xml:space="preserve"> &gt; 0.08&amp;</w:t>
      </w:r>
      <m:oMath>
        <m:nary>
          <m:naryPr>
            <m:chr m:val="∑"/>
            <m:limLoc m:val="undOvr"/>
            <m:subHide m:val="on"/>
            <m:supHide m:val="on"/>
            <m:ctrlPr>
              <w:rPr>
                <w:rFonts w:ascii="Cambria Math" w:eastAsia="宋体" w:hAnsi="Cambria Math" w:cs="宋体"/>
                <w:color w:val="000000"/>
                <w:kern w:val="0"/>
                <w:szCs w:val="21"/>
              </w:rPr>
            </m:ctrlPr>
          </m:naryPr>
          <m:sub/>
          <m:sup/>
          <m:e>
            <m:r>
              <m:rPr>
                <m:sty m:val="p"/>
              </m:rPr>
              <w:rPr>
                <w:rFonts w:ascii="Cambria Math" w:eastAsia="宋体" w:hAnsi="Cambria Math" w:cs="宋体"/>
                <w:color w:val="000000"/>
                <w:kern w:val="0"/>
                <w:szCs w:val="21"/>
              </w:rPr>
              <m:t>P</m:t>
            </m:r>
          </m:e>
        </m:nary>
        <m:r>
          <m:rPr>
            <m:sty m:val="p"/>
          </m:rPr>
          <w:rPr>
            <w:rFonts w:ascii="Cambria Math" w:eastAsia="宋体" w:hAnsi="Cambria Math" w:cs="宋体"/>
            <w:color w:val="000000"/>
            <w:kern w:val="0"/>
            <w:szCs w:val="21"/>
          </w:rPr>
          <m:t>÷</m:t>
        </m:r>
        <m:nary>
          <m:naryPr>
            <m:chr m:val="∑"/>
            <m:limLoc m:val="undOvr"/>
            <m:subHide m:val="on"/>
            <m:supHide m:val="on"/>
            <m:ctrlPr>
              <w:rPr>
                <w:rFonts w:ascii="Cambria Math" w:eastAsia="宋体" w:hAnsi="Cambria Math" w:cs="宋体"/>
                <w:color w:val="000000"/>
                <w:kern w:val="0"/>
                <w:szCs w:val="21"/>
              </w:rPr>
            </m:ctrlPr>
          </m:naryPr>
          <m:sub/>
          <m:sup/>
          <m:e>
            <m:r>
              <m:rPr>
                <m:sty m:val="p"/>
              </m:rPr>
              <w:rPr>
                <w:rFonts w:ascii="Cambria Math" w:eastAsia="宋体" w:hAnsi="Cambria Math" w:cs="宋体"/>
                <w:color w:val="000000"/>
                <w:kern w:val="0"/>
                <w:szCs w:val="21"/>
              </w:rPr>
              <m:t>n</m:t>
            </m:r>
          </m:e>
        </m:nary>
      </m:oMath>
      <w:r>
        <w:rPr>
          <w:rFonts w:ascii="Verdana" w:eastAsia="宋体" w:hAnsi="Verdana" w:cs="宋体" w:hint="eastAsia"/>
          <w:color w:val="000000"/>
          <w:kern w:val="0"/>
          <w:szCs w:val="21"/>
        </w:rPr>
        <w:t xml:space="preserve"> &gt;0.1&amp;&amp;</w:t>
      </w:r>
      <m:oMath>
        <m:nary>
          <m:naryPr>
            <m:chr m:val="∑"/>
            <m:limLoc m:val="undOvr"/>
            <m:subHide m:val="on"/>
            <m:supHide m:val="on"/>
            <m:ctrlPr>
              <w:rPr>
                <w:rFonts w:ascii="Cambria Math" w:eastAsia="宋体" w:hAnsi="Cambria Math" w:cs="宋体"/>
                <w:color w:val="000000"/>
                <w:kern w:val="0"/>
                <w:szCs w:val="21"/>
              </w:rPr>
            </m:ctrlPr>
          </m:naryPr>
          <m:sub/>
          <m:sup/>
          <m:e>
            <m:r>
              <m:rPr>
                <m:sty m:val="p"/>
              </m:rPr>
              <w:rPr>
                <w:rFonts w:ascii="Cambria Math" w:eastAsia="宋体" w:hAnsi="Cambria Math" w:cs="宋体"/>
                <w:color w:val="000000"/>
                <w:kern w:val="0"/>
                <w:szCs w:val="21"/>
              </w:rPr>
              <m:t>T</m:t>
            </m:r>
          </m:e>
        </m:nary>
        <m:r>
          <m:rPr>
            <m:sty m:val="p"/>
          </m:rPr>
          <w:rPr>
            <w:rFonts w:ascii="Cambria Math" w:eastAsia="宋体" w:hAnsi="Cambria Math" w:cs="宋体"/>
            <w:color w:val="000000"/>
            <w:kern w:val="0"/>
            <w:szCs w:val="21"/>
          </w:rPr>
          <m:t>÷</m:t>
        </m:r>
        <m:nary>
          <m:naryPr>
            <m:chr m:val="∑"/>
            <m:limLoc m:val="undOvr"/>
            <m:subHide m:val="on"/>
            <m:supHide m:val="on"/>
            <m:ctrlPr>
              <w:rPr>
                <w:rFonts w:ascii="Cambria Math" w:eastAsia="宋体" w:hAnsi="Cambria Math" w:cs="宋体"/>
                <w:color w:val="000000"/>
                <w:kern w:val="0"/>
                <w:szCs w:val="21"/>
              </w:rPr>
            </m:ctrlPr>
          </m:naryPr>
          <m:sub/>
          <m:sup/>
          <m:e>
            <m:r>
              <m:rPr>
                <m:sty m:val="p"/>
              </m:rPr>
              <w:rPr>
                <w:rFonts w:ascii="Cambria Math" w:eastAsia="宋体" w:hAnsi="Cambria Math" w:cs="宋体"/>
                <w:color w:val="000000"/>
                <w:kern w:val="0"/>
                <w:szCs w:val="21"/>
              </w:rPr>
              <m:t>n</m:t>
            </m:r>
          </m:e>
        </m:nary>
      </m:oMath>
      <w:r>
        <w:rPr>
          <w:rFonts w:ascii="Verdana" w:eastAsia="宋体" w:hAnsi="Verdana" w:cs="宋体" w:hint="eastAsia"/>
          <w:color w:val="000000"/>
          <w:kern w:val="0"/>
          <w:szCs w:val="21"/>
        </w:rPr>
        <w:t xml:space="preserve"> &gt;0.07</w:t>
      </w:r>
    </w:p>
    <w:p w:rsidR="0090544D" w:rsidRPr="002D02C6" w:rsidRDefault="0090544D" w:rsidP="002D02C6"/>
    <w:p w:rsidR="003372B9" w:rsidRDefault="003372B9" w:rsidP="003372B9">
      <w:pPr>
        <w:pStyle w:val="a5"/>
        <w:numPr>
          <w:ilvl w:val="0"/>
          <w:numId w:val="1"/>
        </w:numPr>
        <w:ind w:firstLineChars="0"/>
      </w:pPr>
      <w:r>
        <w:rPr>
          <w:rFonts w:hint="eastAsia"/>
        </w:rPr>
        <w:t>PartB:</w:t>
      </w:r>
      <w:r>
        <w:rPr>
          <w:rFonts w:hint="eastAsia"/>
        </w:rPr>
        <w:t>粘液素域猜测程序</w:t>
      </w:r>
    </w:p>
    <w:p w:rsidR="003372B9" w:rsidRDefault="003372B9" w:rsidP="003372B9">
      <w:r>
        <w:rPr>
          <w:rFonts w:hint="eastAsia"/>
        </w:rPr>
        <w:t>取得程序所在路径下所有</w:t>
      </w:r>
      <w:r>
        <w:rPr>
          <w:rFonts w:hint="eastAsia"/>
        </w:rPr>
        <w:t>fasta</w:t>
      </w:r>
      <w:r>
        <w:rPr>
          <w:rFonts w:hint="eastAsia"/>
        </w:rPr>
        <w:t>格式数据库，遍历每数据库中序列。从每序列第一个氨基酸开始以</w:t>
      </w:r>
      <w:r>
        <w:rPr>
          <w:rFonts w:hint="eastAsia"/>
        </w:rPr>
        <w:t>8</w:t>
      </w:r>
      <w:r>
        <w:rPr>
          <w:rFonts w:hint="eastAsia"/>
        </w:rPr>
        <w:t>个连续氨基酸为基本单位将总蛋白逐步切片</w:t>
      </w:r>
      <w:r w:rsidR="0091739F">
        <w:rPr>
          <w:rFonts w:hint="eastAsia"/>
        </w:rPr>
        <w:t>，游标</w:t>
      </w:r>
      <w:r w:rsidR="0091739F">
        <w:rPr>
          <w:rFonts w:hint="eastAsia"/>
        </w:rPr>
        <w:t>+8</w:t>
      </w:r>
      <w:r>
        <w:rPr>
          <w:rFonts w:hint="eastAsia"/>
        </w:rPr>
        <w:t>。</w:t>
      </w:r>
    </w:p>
    <w:p w:rsidR="00140ED2" w:rsidRDefault="00986620" w:rsidP="003372B9">
      <w:pPr>
        <w:rPr>
          <w:rStyle w:val="a6"/>
        </w:rPr>
      </w:pPr>
      <w:r>
        <w:rPr>
          <w:rStyle w:val="a6"/>
          <w:rFonts w:hint="eastAsia"/>
        </w:rPr>
        <w:t>处理逻辑：</w:t>
      </w:r>
    </w:p>
    <w:p w:rsidR="003372B9" w:rsidRDefault="003372B9" w:rsidP="00986620">
      <w:pPr>
        <w:ind w:leftChars="200" w:left="420"/>
      </w:pPr>
      <w:r w:rsidRPr="00140ED2">
        <w:rPr>
          <w:rStyle w:val="a6"/>
          <w:rFonts w:hint="eastAsia"/>
        </w:rPr>
        <w:t>切片过程</w:t>
      </w:r>
      <w:r w:rsidR="00140ED2">
        <w:rPr>
          <w:rFonts w:hint="eastAsia"/>
        </w:rPr>
        <w:t>：</w:t>
      </w:r>
    </w:p>
    <w:p w:rsidR="0091739F" w:rsidRDefault="0091739F" w:rsidP="00986620">
      <w:pPr>
        <w:pStyle w:val="a5"/>
        <w:numPr>
          <w:ilvl w:val="0"/>
          <w:numId w:val="1"/>
        </w:numPr>
        <w:ind w:leftChars="200" w:left="840" w:firstLineChars="0"/>
      </w:pPr>
      <w:r>
        <w:rPr>
          <w:rFonts w:hint="eastAsia"/>
        </w:rPr>
        <w:t>A</w:t>
      </w:r>
      <w:r w:rsidR="003372B9">
        <w:rPr>
          <w:rFonts w:hint="eastAsia"/>
        </w:rPr>
        <w:t>如当前切片最后一氨基酸为</w:t>
      </w:r>
      <w:r w:rsidR="003372B9">
        <w:rPr>
          <w:rFonts w:hint="eastAsia"/>
        </w:rPr>
        <w:t>PTS</w:t>
      </w:r>
      <w:r>
        <w:rPr>
          <w:rFonts w:hint="eastAsia"/>
        </w:rPr>
        <w:t>钟任意一个：</w:t>
      </w:r>
    </w:p>
    <w:p w:rsidR="003372B9" w:rsidRDefault="0091739F" w:rsidP="00986620">
      <w:pPr>
        <w:pStyle w:val="a5"/>
        <w:numPr>
          <w:ilvl w:val="1"/>
          <w:numId w:val="1"/>
        </w:numPr>
        <w:ind w:leftChars="400" w:left="1260" w:firstLineChars="0"/>
      </w:pPr>
      <w:r>
        <w:rPr>
          <w:rFonts w:hint="eastAsia"/>
        </w:rPr>
        <w:t>a</w:t>
      </w:r>
      <w:r>
        <w:rPr>
          <w:rFonts w:hint="eastAsia"/>
        </w:rPr>
        <w:t>下一氨基酸仍为氨基酸</w:t>
      </w:r>
      <w:r>
        <w:rPr>
          <w:rFonts w:hint="eastAsia"/>
        </w:rPr>
        <w:t>PTS</w:t>
      </w:r>
      <w:r>
        <w:rPr>
          <w:rFonts w:hint="eastAsia"/>
        </w:rPr>
        <w:t>中任意一个，则将总蛋白中下一氨基酸加入当前切片，游标</w:t>
      </w:r>
      <w:r>
        <w:rPr>
          <w:rFonts w:hint="eastAsia"/>
        </w:rPr>
        <w:t>+1</w:t>
      </w:r>
      <w:r>
        <w:rPr>
          <w:rFonts w:hint="eastAsia"/>
        </w:rPr>
        <w:t>。循环步骤</w:t>
      </w:r>
      <w:r>
        <w:rPr>
          <w:rFonts w:hint="eastAsia"/>
        </w:rPr>
        <w:t>A</w:t>
      </w:r>
    </w:p>
    <w:p w:rsidR="003372B9" w:rsidRDefault="0091739F" w:rsidP="00986620">
      <w:pPr>
        <w:pStyle w:val="a5"/>
        <w:numPr>
          <w:ilvl w:val="1"/>
          <w:numId w:val="1"/>
        </w:numPr>
        <w:ind w:leftChars="400" w:left="1260" w:firstLineChars="0"/>
      </w:pPr>
      <w:r>
        <w:rPr>
          <w:rFonts w:hint="eastAsia"/>
        </w:rPr>
        <w:t xml:space="preserve">b </w:t>
      </w:r>
      <w:r>
        <w:rPr>
          <w:rFonts w:hint="eastAsia"/>
        </w:rPr>
        <w:t>下一氨基酸不是</w:t>
      </w:r>
      <w:r>
        <w:rPr>
          <w:rFonts w:hint="eastAsia"/>
        </w:rPr>
        <w:t>PTS</w:t>
      </w:r>
      <w:r>
        <w:rPr>
          <w:rFonts w:hint="eastAsia"/>
        </w:rPr>
        <w:t>中任意一个。保存当前切片到返回值中。进行下一个切片。</w:t>
      </w:r>
    </w:p>
    <w:p w:rsidR="0091739F" w:rsidRDefault="0091739F" w:rsidP="00986620">
      <w:pPr>
        <w:pStyle w:val="a5"/>
        <w:numPr>
          <w:ilvl w:val="0"/>
          <w:numId w:val="1"/>
        </w:numPr>
        <w:ind w:leftChars="200" w:left="840" w:firstLineChars="0"/>
      </w:pPr>
      <w:r>
        <w:rPr>
          <w:rFonts w:hint="eastAsia"/>
        </w:rPr>
        <w:t>B</w:t>
      </w:r>
      <w:r>
        <w:rPr>
          <w:rFonts w:hint="eastAsia"/>
        </w:rPr>
        <w:t>如当前切片最后一氨基酸不是</w:t>
      </w:r>
      <w:r>
        <w:rPr>
          <w:rFonts w:hint="eastAsia"/>
        </w:rPr>
        <w:t>PTS</w:t>
      </w:r>
      <w:r>
        <w:rPr>
          <w:rFonts w:hint="eastAsia"/>
        </w:rPr>
        <w:t>中任意一个：</w:t>
      </w:r>
    </w:p>
    <w:p w:rsidR="0091739F" w:rsidRDefault="0091739F" w:rsidP="00986620">
      <w:pPr>
        <w:pStyle w:val="a5"/>
        <w:numPr>
          <w:ilvl w:val="1"/>
          <w:numId w:val="1"/>
        </w:numPr>
        <w:ind w:leftChars="400" w:left="1260" w:firstLineChars="0"/>
      </w:pPr>
      <w:r>
        <w:rPr>
          <w:rFonts w:hint="eastAsia"/>
        </w:rPr>
        <w:t xml:space="preserve">c </w:t>
      </w:r>
      <w:r>
        <w:rPr>
          <w:rFonts w:hint="eastAsia"/>
        </w:rPr>
        <w:t>将切片中最后一个氨基酸从切片中删除，游标</w:t>
      </w:r>
      <w:r>
        <w:rPr>
          <w:rFonts w:hint="eastAsia"/>
        </w:rPr>
        <w:t>-1.</w:t>
      </w:r>
      <w:r>
        <w:rPr>
          <w:rFonts w:hint="eastAsia"/>
        </w:rPr>
        <w:t>。循环步骤</w:t>
      </w:r>
      <w:r>
        <w:rPr>
          <w:rFonts w:hint="eastAsia"/>
        </w:rPr>
        <w:t>B</w:t>
      </w:r>
      <w:r>
        <w:rPr>
          <w:rFonts w:hint="eastAsia"/>
        </w:rPr>
        <w:t>直到当前切片长度为</w:t>
      </w:r>
      <w:r>
        <w:rPr>
          <w:rFonts w:hint="eastAsia"/>
        </w:rPr>
        <w:t>1</w:t>
      </w:r>
      <w:r>
        <w:rPr>
          <w:rFonts w:hint="eastAsia"/>
        </w:rPr>
        <w:t>或当前切片最后氨基酸是</w:t>
      </w:r>
      <w:r>
        <w:rPr>
          <w:rFonts w:hint="eastAsia"/>
        </w:rPr>
        <w:t>PtS</w:t>
      </w:r>
      <w:r>
        <w:rPr>
          <w:rFonts w:hint="eastAsia"/>
        </w:rPr>
        <w:t>中任意一个。</w:t>
      </w:r>
    </w:p>
    <w:p w:rsidR="0091739F" w:rsidRDefault="0091739F" w:rsidP="00986620">
      <w:pPr>
        <w:ind w:leftChars="200" w:left="420"/>
      </w:pPr>
      <w:r>
        <w:rPr>
          <w:rFonts w:hint="eastAsia"/>
        </w:rPr>
        <w:t>循环切片过程直到序列</w:t>
      </w:r>
      <w:r w:rsidR="00140ED2">
        <w:rPr>
          <w:rFonts w:hint="eastAsia"/>
        </w:rPr>
        <w:t>结束，将每切片保存在列表中返回调用者。</w:t>
      </w:r>
    </w:p>
    <w:p w:rsidR="00140ED2" w:rsidRDefault="00140ED2" w:rsidP="00986620">
      <w:pPr>
        <w:ind w:leftChars="200" w:left="420"/>
        <w:rPr>
          <w:rStyle w:val="a6"/>
        </w:rPr>
      </w:pPr>
      <w:r w:rsidRPr="00140ED2">
        <w:rPr>
          <w:rStyle w:val="a6"/>
          <w:rFonts w:hint="eastAsia"/>
        </w:rPr>
        <w:t>组合目标域过程：</w:t>
      </w:r>
    </w:p>
    <w:p w:rsidR="00986620" w:rsidRDefault="00986620" w:rsidP="00986620">
      <w:pPr>
        <w:rPr>
          <w:rStyle w:val="a6"/>
          <w:b w:val="0"/>
        </w:rPr>
      </w:pPr>
      <w:r w:rsidRPr="00986620">
        <w:rPr>
          <w:rStyle w:val="a6"/>
          <w:rFonts w:hint="eastAsia"/>
          <w:b w:val="0"/>
        </w:rPr>
        <w:t>由于组合过程比较复杂，在此只做简介，</w:t>
      </w:r>
      <w:r>
        <w:rPr>
          <w:rStyle w:val="a6"/>
          <w:rFonts w:hint="eastAsia"/>
          <w:b w:val="0"/>
        </w:rPr>
        <w:t>不</w:t>
      </w:r>
      <w:r w:rsidRPr="00986620">
        <w:rPr>
          <w:rStyle w:val="a6"/>
          <w:rFonts w:hint="eastAsia"/>
          <w:b w:val="0"/>
        </w:rPr>
        <w:t>进行详细文字叙述。具体流程请参考源程序。</w:t>
      </w:r>
    </w:p>
    <w:p w:rsidR="00986620" w:rsidRDefault="00986620" w:rsidP="00986620">
      <w:pPr>
        <w:rPr>
          <w:rStyle w:val="a6"/>
          <w:b w:val="0"/>
        </w:rPr>
      </w:pPr>
      <w:r>
        <w:rPr>
          <w:rStyle w:val="a6"/>
          <w:rFonts w:hint="eastAsia"/>
          <w:b w:val="0"/>
        </w:rPr>
        <w:t>组合目标域的设计原则：以贪婪模式尝试组合每序列所有连续切片，连续的切片组合后如</w:t>
      </w:r>
      <w:r>
        <w:rPr>
          <w:rStyle w:val="a6"/>
          <w:rFonts w:hint="eastAsia"/>
          <w:b w:val="0"/>
        </w:rPr>
        <w:t>PTS</w:t>
      </w:r>
      <w:r>
        <w:rPr>
          <w:rStyle w:val="a6"/>
          <w:rFonts w:hint="eastAsia"/>
          <w:b w:val="0"/>
        </w:rPr>
        <w:t>含量满足设定条件且组合后切片长度满足长度下限则记录为可能的粘液素域。</w:t>
      </w:r>
    </w:p>
    <w:p w:rsidR="00986620" w:rsidRDefault="00986620" w:rsidP="00986620">
      <w:pPr>
        <w:rPr>
          <w:rStyle w:val="a6"/>
          <w:b w:val="0"/>
        </w:rPr>
      </w:pPr>
      <w:r>
        <w:rPr>
          <w:rStyle w:val="a6"/>
          <w:rFonts w:hint="eastAsia"/>
          <w:b w:val="0"/>
        </w:rPr>
        <w:t>组合</w:t>
      </w:r>
      <w:r w:rsidR="00B85C06">
        <w:rPr>
          <w:rStyle w:val="a6"/>
          <w:rFonts w:hint="eastAsia"/>
          <w:b w:val="0"/>
        </w:rPr>
        <w:t>处理步骤</w:t>
      </w:r>
      <w:r>
        <w:rPr>
          <w:rStyle w:val="a6"/>
          <w:rFonts w:hint="eastAsia"/>
          <w:b w:val="0"/>
        </w:rPr>
        <w:t>完成后将每序列</w:t>
      </w:r>
      <w:r w:rsidR="00B85C06">
        <w:rPr>
          <w:rStyle w:val="a6"/>
          <w:rFonts w:hint="eastAsia"/>
          <w:b w:val="0"/>
        </w:rPr>
        <w:t>中可能的域在输出结果中高亮显示。</w:t>
      </w:r>
    </w:p>
    <w:p w:rsidR="00B85C06" w:rsidRDefault="00B85C06" w:rsidP="00B85C06">
      <w:r w:rsidRPr="00B85C06">
        <w:rPr>
          <w:rStyle w:val="a6"/>
          <w:rFonts w:hint="eastAsia"/>
        </w:rPr>
        <w:t>使用：</w:t>
      </w:r>
      <w:r>
        <w:t>将待筛选序列的</w:t>
      </w:r>
      <w:r>
        <w:t>fasta</w:t>
      </w:r>
      <w:r>
        <w:t>格式数据库</w:t>
      </w:r>
      <w:r>
        <w:rPr>
          <w:rFonts w:hint="eastAsia"/>
        </w:rPr>
        <w:t>(</w:t>
      </w:r>
      <w:r>
        <w:rPr>
          <w:rFonts w:hint="eastAsia"/>
        </w:rPr>
        <w:t>须经初步筛选后的</w:t>
      </w:r>
      <w:r>
        <w:rPr>
          <w:rFonts w:hint="eastAsia"/>
        </w:rPr>
        <w:t>)</w:t>
      </w:r>
      <w:r>
        <w:t>拷贝到程序所在路径，执行本程序。如果有符合条件的输出数据，该数据会以</w:t>
      </w:r>
      <w:r>
        <w:rPr>
          <w:rFonts w:hint="eastAsia"/>
        </w:rPr>
        <w:t>[</w:t>
      </w:r>
      <w:r>
        <w:t>原文件名</w:t>
      </w:r>
      <w:r>
        <w:rPr>
          <w:rFonts w:hint="eastAsia"/>
        </w:rPr>
        <w:t>.html]</w:t>
      </w:r>
      <w:r>
        <w:rPr>
          <w:rFonts w:hint="eastAsia"/>
        </w:rPr>
        <w:t>为文件名</w:t>
      </w:r>
      <w:r>
        <w:t>保存在程序所在路径。</w:t>
      </w:r>
    </w:p>
    <w:p w:rsidR="00B85C06" w:rsidRPr="00986620" w:rsidRDefault="00B85C06" w:rsidP="00986620">
      <w:pPr>
        <w:rPr>
          <w:rStyle w:val="a6"/>
          <w:b w:val="0"/>
        </w:rPr>
      </w:pPr>
    </w:p>
    <w:p w:rsidR="003372B9" w:rsidRPr="00FA47E9" w:rsidRDefault="003372B9" w:rsidP="003372B9">
      <w:r>
        <w:rPr>
          <w:rFonts w:hint="eastAsia"/>
        </w:rPr>
        <w:t>源代码：</w:t>
      </w:r>
      <w:hyperlink r:id="rId10" w:history="1">
        <w:r>
          <w:rPr>
            <w:rStyle w:val="a7"/>
          </w:rPr>
          <w:t>https://github.com/nopw/ProteinMucinDomainSearch</w:t>
        </w:r>
      </w:hyperlink>
    </w:p>
    <w:sectPr w:rsidR="003372B9" w:rsidRPr="00FA47E9" w:rsidSect="002527C2">
      <w:pgSz w:w="11906" w:h="16838"/>
      <w:pgMar w:top="1440" w:right="1800" w:bottom="1440" w:left="1800" w:header="851" w:footer="992" w:gutter="0"/>
      <w:cols w:space="425"/>
      <w:titlePg/>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QM Lee" w:date="2019-05-18T12:42:00Z" w:initials="QL">
    <w:p w:rsidR="00E54E82" w:rsidRDefault="00E54E82">
      <w:pPr>
        <w:pStyle w:val="ab"/>
      </w:pPr>
      <w:r>
        <w:rPr>
          <w:rStyle w:val="aa"/>
        </w:rPr>
        <w:annotationRef/>
      </w:r>
      <w:r>
        <w:t>完善此类专业名词</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6833" w:rsidRDefault="00566833" w:rsidP="00E54E82">
      <w:r>
        <w:separator/>
      </w:r>
    </w:p>
  </w:endnote>
  <w:endnote w:type="continuationSeparator" w:id="1">
    <w:p w:rsidR="00566833" w:rsidRDefault="00566833" w:rsidP="00E54E8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6833" w:rsidRDefault="00566833" w:rsidP="00E54E82">
      <w:r>
        <w:separator/>
      </w:r>
    </w:p>
  </w:footnote>
  <w:footnote w:type="continuationSeparator" w:id="1">
    <w:p w:rsidR="00566833" w:rsidRDefault="00566833" w:rsidP="00E54E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B1FD5"/>
    <w:multiLevelType w:val="hybridMultilevel"/>
    <w:tmpl w:val="D01095A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18613A8"/>
    <w:multiLevelType w:val="hybridMultilevel"/>
    <w:tmpl w:val="CCF66D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FB70A43"/>
    <w:multiLevelType w:val="hybridMultilevel"/>
    <w:tmpl w:val="486255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527C2"/>
    <w:rsid w:val="00140ED2"/>
    <w:rsid w:val="001936F1"/>
    <w:rsid w:val="001F4CED"/>
    <w:rsid w:val="002527C2"/>
    <w:rsid w:val="002D02C6"/>
    <w:rsid w:val="003372B9"/>
    <w:rsid w:val="00427633"/>
    <w:rsid w:val="00566833"/>
    <w:rsid w:val="006F5EFA"/>
    <w:rsid w:val="0083421B"/>
    <w:rsid w:val="0090544D"/>
    <w:rsid w:val="0091739F"/>
    <w:rsid w:val="00986620"/>
    <w:rsid w:val="00B85C06"/>
    <w:rsid w:val="00C81B77"/>
    <w:rsid w:val="00E54E82"/>
    <w:rsid w:val="00FA47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6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527C2"/>
    <w:rPr>
      <w:kern w:val="0"/>
      <w:sz w:val="22"/>
    </w:rPr>
  </w:style>
  <w:style w:type="character" w:customStyle="1" w:styleId="Char">
    <w:name w:val="无间隔 Char"/>
    <w:basedOn w:val="a0"/>
    <w:link w:val="a3"/>
    <w:uiPriority w:val="1"/>
    <w:rsid w:val="002527C2"/>
    <w:rPr>
      <w:kern w:val="0"/>
      <w:sz w:val="22"/>
    </w:rPr>
  </w:style>
  <w:style w:type="paragraph" w:styleId="a4">
    <w:name w:val="Balloon Text"/>
    <w:basedOn w:val="a"/>
    <w:link w:val="Char0"/>
    <w:uiPriority w:val="99"/>
    <w:semiHidden/>
    <w:unhideWhenUsed/>
    <w:rsid w:val="002527C2"/>
    <w:rPr>
      <w:sz w:val="18"/>
      <w:szCs w:val="18"/>
    </w:rPr>
  </w:style>
  <w:style w:type="character" w:customStyle="1" w:styleId="Char0">
    <w:name w:val="批注框文本 Char"/>
    <w:basedOn w:val="a0"/>
    <w:link w:val="a4"/>
    <w:uiPriority w:val="99"/>
    <w:semiHidden/>
    <w:rsid w:val="002527C2"/>
    <w:rPr>
      <w:sz w:val="18"/>
      <w:szCs w:val="18"/>
    </w:rPr>
  </w:style>
  <w:style w:type="paragraph" w:styleId="a5">
    <w:name w:val="List Paragraph"/>
    <w:basedOn w:val="a"/>
    <w:uiPriority w:val="34"/>
    <w:qFormat/>
    <w:rsid w:val="002527C2"/>
    <w:pPr>
      <w:ind w:firstLineChars="200" w:firstLine="420"/>
    </w:pPr>
  </w:style>
  <w:style w:type="character" w:styleId="a6">
    <w:name w:val="Strong"/>
    <w:basedOn w:val="a0"/>
    <w:uiPriority w:val="22"/>
    <w:qFormat/>
    <w:rsid w:val="00FA47E9"/>
    <w:rPr>
      <w:b/>
      <w:bCs/>
    </w:rPr>
  </w:style>
  <w:style w:type="character" w:styleId="a7">
    <w:name w:val="Hyperlink"/>
    <w:basedOn w:val="a0"/>
    <w:uiPriority w:val="99"/>
    <w:semiHidden/>
    <w:unhideWhenUsed/>
    <w:rsid w:val="003372B9"/>
    <w:rPr>
      <w:color w:val="0000FF"/>
      <w:u w:val="single"/>
    </w:rPr>
  </w:style>
  <w:style w:type="paragraph" w:styleId="a8">
    <w:name w:val="header"/>
    <w:basedOn w:val="a"/>
    <w:link w:val="Char1"/>
    <w:uiPriority w:val="99"/>
    <w:semiHidden/>
    <w:unhideWhenUsed/>
    <w:rsid w:val="00E54E8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E54E82"/>
    <w:rPr>
      <w:sz w:val="18"/>
      <w:szCs w:val="18"/>
    </w:rPr>
  </w:style>
  <w:style w:type="paragraph" w:styleId="a9">
    <w:name w:val="footer"/>
    <w:basedOn w:val="a"/>
    <w:link w:val="Char2"/>
    <w:uiPriority w:val="99"/>
    <w:semiHidden/>
    <w:unhideWhenUsed/>
    <w:rsid w:val="00E54E82"/>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E54E82"/>
    <w:rPr>
      <w:sz w:val="18"/>
      <w:szCs w:val="18"/>
    </w:rPr>
  </w:style>
  <w:style w:type="character" w:styleId="aa">
    <w:name w:val="annotation reference"/>
    <w:basedOn w:val="a0"/>
    <w:uiPriority w:val="99"/>
    <w:semiHidden/>
    <w:unhideWhenUsed/>
    <w:rsid w:val="00E54E82"/>
    <w:rPr>
      <w:sz w:val="21"/>
      <w:szCs w:val="21"/>
    </w:rPr>
  </w:style>
  <w:style w:type="paragraph" w:styleId="ab">
    <w:name w:val="annotation text"/>
    <w:basedOn w:val="a"/>
    <w:link w:val="Char3"/>
    <w:uiPriority w:val="99"/>
    <w:semiHidden/>
    <w:unhideWhenUsed/>
    <w:rsid w:val="00E54E82"/>
    <w:pPr>
      <w:jc w:val="left"/>
    </w:pPr>
  </w:style>
  <w:style w:type="character" w:customStyle="1" w:styleId="Char3">
    <w:name w:val="批注文字 Char"/>
    <w:basedOn w:val="a0"/>
    <w:link w:val="ab"/>
    <w:uiPriority w:val="99"/>
    <w:semiHidden/>
    <w:rsid w:val="00E54E82"/>
  </w:style>
  <w:style w:type="paragraph" w:styleId="ac">
    <w:name w:val="annotation subject"/>
    <w:basedOn w:val="ab"/>
    <w:next w:val="ab"/>
    <w:link w:val="Char4"/>
    <w:uiPriority w:val="99"/>
    <w:semiHidden/>
    <w:unhideWhenUsed/>
    <w:rsid w:val="00E54E82"/>
    <w:rPr>
      <w:b/>
      <w:bCs/>
    </w:rPr>
  </w:style>
  <w:style w:type="character" w:customStyle="1" w:styleId="Char4">
    <w:name w:val="批注主题 Char"/>
    <w:basedOn w:val="Char3"/>
    <w:link w:val="ac"/>
    <w:uiPriority w:val="99"/>
    <w:semiHidden/>
    <w:rsid w:val="00E54E82"/>
    <w:rPr>
      <w:b/>
      <w:bCs/>
    </w:rPr>
  </w:style>
  <w:style w:type="character" w:styleId="ad">
    <w:name w:val="Placeholder Text"/>
    <w:basedOn w:val="a0"/>
    <w:uiPriority w:val="99"/>
    <w:semiHidden/>
    <w:rsid w:val="0083421B"/>
    <w:rPr>
      <w:color w:val="808080"/>
    </w:rPr>
  </w:style>
</w:styles>
</file>

<file path=word/webSettings.xml><?xml version="1.0" encoding="utf-8"?>
<w:webSettings xmlns:r="http://schemas.openxmlformats.org/officeDocument/2006/relationships" xmlns:w="http://schemas.openxmlformats.org/wordprocessingml/2006/main">
  <w:divs>
    <w:div w:id="1392272459">
      <w:bodyDiv w:val="1"/>
      <w:marLeft w:val="0"/>
      <w:marRight w:val="0"/>
      <w:marTop w:val="0"/>
      <w:marBottom w:val="0"/>
      <w:divBdr>
        <w:top w:val="none" w:sz="0" w:space="0" w:color="auto"/>
        <w:left w:val="none" w:sz="0" w:space="0" w:color="auto"/>
        <w:bottom w:val="none" w:sz="0" w:space="0" w:color="auto"/>
        <w:right w:val="none" w:sz="0" w:space="0" w:color="auto"/>
      </w:divBdr>
      <w:divsChild>
        <w:div w:id="756096511">
          <w:marLeft w:val="0"/>
          <w:marRight w:val="0"/>
          <w:marTop w:val="0"/>
          <w:marBottom w:val="0"/>
          <w:divBdr>
            <w:top w:val="none" w:sz="0" w:space="0" w:color="auto"/>
            <w:left w:val="none" w:sz="0" w:space="0" w:color="auto"/>
            <w:bottom w:val="none" w:sz="0" w:space="0" w:color="auto"/>
            <w:right w:val="none" w:sz="0" w:space="0" w:color="auto"/>
          </w:divBdr>
        </w:div>
        <w:div w:id="1302421573">
          <w:marLeft w:val="0"/>
          <w:marRight w:val="0"/>
          <w:marTop w:val="0"/>
          <w:marBottom w:val="0"/>
          <w:divBdr>
            <w:top w:val="none" w:sz="0" w:space="0" w:color="auto"/>
            <w:left w:val="none" w:sz="0" w:space="0" w:color="auto"/>
            <w:bottom w:val="none" w:sz="0" w:space="0" w:color="auto"/>
            <w:right w:val="none" w:sz="0" w:space="0" w:color="auto"/>
          </w:divBdr>
        </w:div>
      </w:divsChild>
    </w:div>
    <w:div w:id="1865744790">
      <w:bodyDiv w:val="1"/>
      <w:marLeft w:val="0"/>
      <w:marRight w:val="0"/>
      <w:marTop w:val="0"/>
      <w:marBottom w:val="0"/>
      <w:divBdr>
        <w:top w:val="none" w:sz="0" w:space="0" w:color="auto"/>
        <w:left w:val="none" w:sz="0" w:space="0" w:color="auto"/>
        <w:bottom w:val="none" w:sz="0" w:space="0" w:color="auto"/>
        <w:right w:val="none" w:sz="0" w:space="0" w:color="auto"/>
      </w:divBdr>
      <w:divsChild>
        <w:div w:id="430122595">
          <w:marLeft w:val="0"/>
          <w:marRight w:val="0"/>
          <w:marTop w:val="0"/>
          <w:marBottom w:val="0"/>
          <w:divBdr>
            <w:top w:val="none" w:sz="0" w:space="0" w:color="auto"/>
            <w:left w:val="none" w:sz="0" w:space="0" w:color="auto"/>
            <w:bottom w:val="none" w:sz="0" w:space="0" w:color="auto"/>
            <w:right w:val="none" w:sz="0" w:space="0" w:color="auto"/>
          </w:divBdr>
        </w:div>
        <w:div w:id="1133795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nopw/ProteinMucinDomainSearch" TargetMode="External"/><Relationship Id="rId4" Type="http://schemas.openxmlformats.org/officeDocument/2006/relationships/styles" Target="style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BBE09BAE2340CBBB8C9D11BFA673D1"/>
        <w:category>
          <w:name w:val="常规"/>
          <w:gallery w:val="placeholder"/>
        </w:category>
        <w:types>
          <w:type w:val="bbPlcHdr"/>
        </w:types>
        <w:behaviors>
          <w:behavior w:val="content"/>
        </w:behaviors>
        <w:guid w:val="{D041487F-18AA-465B-8B47-6E22DDF18145}"/>
      </w:docPartPr>
      <w:docPartBody>
        <w:p w:rsidR="00F5278C" w:rsidRDefault="00132FB8" w:rsidP="00132FB8">
          <w:pPr>
            <w:pStyle w:val="EDBBE09BAE2340CBBB8C9D11BFA673D1"/>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9B6AF747EFA54AE4B0344E71C1662DC2"/>
        <w:category>
          <w:name w:val="常规"/>
          <w:gallery w:val="placeholder"/>
        </w:category>
        <w:types>
          <w:type w:val="bbPlcHdr"/>
        </w:types>
        <w:behaviors>
          <w:behavior w:val="content"/>
        </w:behaviors>
        <w:guid w:val="{6AD9F606-E56F-472E-A104-02F387F7330E}"/>
      </w:docPartPr>
      <w:docPartBody>
        <w:p w:rsidR="00F5278C" w:rsidRDefault="00132FB8" w:rsidP="00132FB8">
          <w:pPr>
            <w:pStyle w:val="9B6AF747EFA54AE4B0344E71C1662DC2"/>
          </w:pPr>
          <w:r>
            <w:rPr>
              <w:b/>
              <w:bCs/>
              <w:lang w:val="zh-CN"/>
            </w:rPr>
            <w:t>[</w:t>
          </w:r>
          <w:r>
            <w:rPr>
              <w:b/>
              <w:bCs/>
              <w:lang w:val="zh-CN"/>
            </w:rPr>
            <w:t>键入作者姓名</w:t>
          </w:r>
          <w:r>
            <w:rPr>
              <w:b/>
              <w:bCs/>
              <w:lang w:val="zh-CN"/>
            </w:rPr>
            <w:t>]</w:t>
          </w:r>
        </w:p>
      </w:docPartBody>
    </w:docPart>
    <w:docPart>
      <w:docPartPr>
        <w:name w:val="042F5BBE3020409896D5707F49DE9A80"/>
        <w:category>
          <w:name w:val="常规"/>
          <w:gallery w:val="placeholder"/>
        </w:category>
        <w:types>
          <w:type w:val="bbPlcHdr"/>
        </w:types>
        <w:behaviors>
          <w:behavior w:val="content"/>
        </w:behaviors>
        <w:guid w:val="{4B7865B6-9B9B-478D-BA4C-05E7E16CD87F}"/>
      </w:docPartPr>
      <w:docPartBody>
        <w:p w:rsidR="00F5278C" w:rsidRDefault="00132FB8" w:rsidP="00132FB8">
          <w:pPr>
            <w:pStyle w:val="042F5BBE3020409896D5707F49DE9A80"/>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2FB8"/>
    <w:rsid w:val="00132FB8"/>
    <w:rsid w:val="00553D1F"/>
    <w:rsid w:val="00D0653B"/>
    <w:rsid w:val="00F527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7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A1657DB84D447BBC45CFF14B918E1A">
    <w:name w:val="6FA1657DB84D447BBC45CFF14B918E1A"/>
    <w:rsid w:val="00132FB8"/>
    <w:pPr>
      <w:widowControl w:val="0"/>
      <w:jc w:val="both"/>
    </w:pPr>
  </w:style>
  <w:style w:type="paragraph" w:customStyle="1" w:styleId="EDBBE09BAE2340CBBB8C9D11BFA673D1">
    <w:name w:val="EDBBE09BAE2340CBBB8C9D11BFA673D1"/>
    <w:rsid w:val="00132FB8"/>
    <w:pPr>
      <w:widowControl w:val="0"/>
      <w:jc w:val="both"/>
    </w:pPr>
  </w:style>
  <w:style w:type="paragraph" w:customStyle="1" w:styleId="2450B5EB43BD41BD8D0F742B682127D3">
    <w:name w:val="2450B5EB43BD41BD8D0F742B682127D3"/>
    <w:rsid w:val="00132FB8"/>
    <w:pPr>
      <w:widowControl w:val="0"/>
      <w:jc w:val="both"/>
    </w:pPr>
  </w:style>
  <w:style w:type="paragraph" w:customStyle="1" w:styleId="9B6AF747EFA54AE4B0344E71C1662DC2">
    <w:name w:val="9B6AF747EFA54AE4B0344E71C1662DC2"/>
    <w:rsid w:val="00132FB8"/>
    <w:pPr>
      <w:widowControl w:val="0"/>
      <w:jc w:val="both"/>
    </w:pPr>
  </w:style>
  <w:style w:type="paragraph" w:customStyle="1" w:styleId="042F5BBE3020409896D5707F49DE9A80">
    <w:name w:val="042F5BBE3020409896D5707F49DE9A80"/>
    <w:rsid w:val="00132FB8"/>
    <w:pPr>
      <w:widowControl w:val="0"/>
      <w:jc w:val="both"/>
    </w:pPr>
  </w:style>
  <w:style w:type="paragraph" w:customStyle="1" w:styleId="073E35E31B6B44A2BA31968093927886">
    <w:name w:val="073E35E31B6B44A2BA31968093927886"/>
    <w:rsid w:val="00132FB8"/>
    <w:pPr>
      <w:widowControl w:val="0"/>
      <w:jc w:val="both"/>
    </w:pPr>
  </w:style>
  <w:style w:type="character" w:styleId="a3">
    <w:name w:val="Placeholder Text"/>
    <w:basedOn w:val="a0"/>
    <w:uiPriority w:val="99"/>
    <w:semiHidden/>
    <w:rsid w:val="00D0653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2019-05-18T00:00:00</PublishDate>
  <Abstract>本文档编写目的为说明本程序的运行环境和设计思路及使用方法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34B03-7566-4DD5-98CA-E41D75108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186</Words>
  <Characters>1064</Characters>
  <Application>Microsoft Office Word</Application>
  <DocSecurity>0</DocSecurity>
  <Lines>8</Lines>
  <Paragraphs>2</Paragraphs>
  <ScaleCrop>false</ScaleCrop>
  <Company>OrgName</Company>
  <LinksUpToDate>false</LinksUpToDate>
  <CharactersWithSpaces>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蛋白质序列筛选程序说明</dc:title>
  <dc:creator>李启明</dc:creator>
  <cp:lastModifiedBy>QM Lee</cp:lastModifiedBy>
  <cp:revision>4</cp:revision>
  <dcterms:created xsi:type="dcterms:W3CDTF">2019-05-18T03:35:00Z</dcterms:created>
  <dcterms:modified xsi:type="dcterms:W3CDTF">2019-05-18T05:56:00Z</dcterms:modified>
</cp:coreProperties>
</file>